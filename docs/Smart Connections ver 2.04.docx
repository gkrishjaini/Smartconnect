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08662478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C82B93" w:rsidRDefault="00C82B93" w:rsidP="00BF4673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09177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091778"/>
                              <a:chOff x="0" y="0"/>
                              <a:chExt cx="6864824" cy="909177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625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91199554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2B93" w:rsidRDefault="00223D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82B93" w:rsidRDefault="009A30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23408491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71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eresol inc</w:t>
                                      </w:r>
                                    </w:sdtContent>
                                  </w:sdt>
                                  <w:r w:rsidR="009E718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505850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2B93" w:rsidRDefault="00C82B9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smart connections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5.9pt;z-index:-251657216;mso-width-percent:882;mso-position-horizontal:center;mso-position-horizontal-relative:page;mso-position-vertical:center;mso-position-vertical-relative:page;mso-width-percent:882" coordsize="68648,90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625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9119955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82B93" w:rsidRDefault="00223D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82B93" w:rsidRDefault="009A30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23408491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7180">
                                  <w:rPr>
                                    <w:caps/>
                                    <w:color w:val="FFFFFF" w:themeColor="background1"/>
                                  </w:rPr>
                                  <w:t>eresol inc</w:t>
                                </w:r>
                              </w:sdtContent>
                            </w:sdt>
                            <w:r w:rsidR="009E7180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505850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82B93" w:rsidRDefault="00C82B9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smart connections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2B93" w:rsidRDefault="00C82B93" w:rsidP="00BF4673">
          <w:pPr>
            <w:jc w:val="both"/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6677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2B93" w:rsidRDefault="00C82B93" w:rsidP="00BF4673">
          <w:pPr>
            <w:pStyle w:val="TOCHeading"/>
            <w:jc w:val="both"/>
          </w:pPr>
          <w:r>
            <w:rPr>
              <w:rFonts w:eastAsia="Times New Roman"/>
            </w:rPr>
            <w:t>Smart Connections</w:t>
          </w:r>
        </w:p>
        <w:p w:rsidR="00C82B93" w:rsidRDefault="00C82B93" w:rsidP="00BF4673">
          <w:pPr>
            <w:pStyle w:val="TOCHeading"/>
            <w:jc w:val="both"/>
          </w:pPr>
          <w:r>
            <w:t>Contents</w:t>
          </w:r>
        </w:p>
        <w:p w:rsidR="00012597" w:rsidRDefault="00C82B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08709" w:history="1">
            <w:r w:rsidR="00012597" w:rsidRPr="005248F8">
              <w:rPr>
                <w:rStyle w:val="Hyperlink"/>
                <w:rFonts w:eastAsia="Times New Roman"/>
                <w:noProof/>
              </w:rPr>
              <w:t>Customer Registration Page</w:t>
            </w:r>
            <w:r w:rsidR="00012597">
              <w:rPr>
                <w:noProof/>
                <w:webHidden/>
              </w:rPr>
              <w:tab/>
            </w:r>
            <w:r w:rsidR="00012597">
              <w:rPr>
                <w:noProof/>
                <w:webHidden/>
              </w:rPr>
              <w:fldChar w:fldCharType="begin"/>
            </w:r>
            <w:r w:rsidR="00012597">
              <w:rPr>
                <w:noProof/>
                <w:webHidden/>
              </w:rPr>
              <w:instrText xml:space="preserve"> PAGEREF _Toc444508709 \h </w:instrText>
            </w:r>
            <w:r w:rsidR="00012597">
              <w:rPr>
                <w:noProof/>
                <w:webHidden/>
              </w:rPr>
            </w:r>
            <w:r w:rsidR="00012597">
              <w:rPr>
                <w:noProof/>
                <w:webHidden/>
              </w:rPr>
              <w:fldChar w:fldCharType="separate"/>
            </w:r>
            <w:r w:rsidR="00012597">
              <w:rPr>
                <w:noProof/>
                <w:webHidden/>
              </w:rPr>
              <w:t>2</w:t>
            </w:r>
            <w:r w:rsidR="00012597"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0" w:history="1">
            <w:r w:rsidRPr="005248F8">
              <w:rPr>
                <w:rStyle w:val="Hyperlink"/>
                <w:rFonts w:eastAsia="Times New Roman"/>
                <w:b/>
                <w:noProof/>
              </w:rPr>
              <w:t>Customer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1" w:history="1">
            <w:r w:rsidRPr="005248F8">
              <w:rPr>
                <w:rStyle w:val="Hyperlink"/>
                <w:rFonts w:eastAsia="Times New Roman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2" w:history="1">
            <w:r w:rsidRPr="005248F8">
              <w:rPr>
                <w:rStyle w:val="Hyperlink"/>
                <w:rFonts w:eastAsia="Times New Roman"/>
                <w:noProof/>
              </w:rPr>
              <w:t>Service Provider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3" w:history="1">
            <w:r w:rsidRPr="005248F8">
              <w:rPr>
                <w:rStyle w:val="Hyperlink"/>
                <w:rFonts w:eastAsia="Times New Roman"/>
                <w:noProof/>
              </w:rPr>
              <w:t>Service Provider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4" w:history="1">
            <w:r w:rsidRPr="005248F8">
              <w:rPr>
                <w:rStyle w:val="Hyperlink"/>
                <w:rFonts w:eastAsia="Times New Roman"/>
                <w:noProof/>
              </w:rPr>
              <w:t>Requirements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5" w:history="1">
            <w:r w:rsidRPr="005248F8">
              <w:rPr>
                <w:rStyle w:val="Hyperlink"/>
                <w:rFonts w:eastAsia="Times New Roman"/>
                <w:noProof/>
              </w:rPr>
              <w:t>Role &amp; Responsibility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6" w:history="1">
            <w:r w:rsidRPr="005248F8">
              <w:rPr>
                <w:rStyle w:val="Hyperlink"/>
                <w:rFonts w:eastAsia="Times New Roman"/>
                <w:noProof/>
              </w:rPr>
              <w:t>Lookup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7" w:history="1">
            <w:r w:rsidRPr="005248F8">
              <w:rPr>
                <w:rStyle w:val="Hyperlink"/>
                <w:rFonts w:eastAsia="Times New Roman"/>
                <w:noProof/>
              </w:rPr>
              <w:t>Appointment Definition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8" w:history="1">
            <w:r w:rsidRPr="005248F8">
              <w:rPr>
                <w:rStyle w:val="Hyperlink"/>
                <w:rFonts w:eastAsia="Times New Roman"/>
                <w:noProof/>
              </w:rPr>
              <w:t>Scheduling an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19" w:history="1">
            <w:r w:rsidRPr="005248F8">
              <w:rPr>
                <w:rStyle w:val="Hyperlink"/>
                <w:rFonts w:eastAsia="Times New Roman"/>
                <w:noProof/>
              </w:rPr>
              <w:t>Data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20" w:history="1">
            <w:r w:rsidRPr="005248F8">
              <w:rPr>
                <w:rStyle w:val="Hyperlink"/>
                <w:rFonts w:eastAsia="Times New Roman"/>
                <w:noProof/>
              </w:rPr>
              <w:t>Search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21" w:history="1">
            <w:r w:rsidRPr="005248F8">
              <w:rPr>
                <w:rStyle w:val="Hyperlink"/>
                <w:rFonts w:eastAsia="Times New Roman"/>
                <w:noProof/>
              </w:rPr>
              <w:t>Search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22" w:history="1">
            <w:r w:rsidRPr="005248F8">
              <w:rPr>
                <w:rStyle w:val="Hyperlink"/>
                <w:rFonts w:eastAsia="Times New Roman"/>
                <w:noProof/>
              </w:rPr>
              <w:t>Appointment Selection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23" w:history="1">
            <w:r w:rsidRPr="005248F8">
              <w:rPr>
                <w:rStyle w:val="Hyperlink"/>
                <w:rFonts w:eastAsia="Times New Roman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597" w:rsidRDefault="00012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08724" w:history="1">
            <w:r w:rsidRPr="005248F8">
              <w:rPr>
                <w:rStyle w:val="Hyperlink"/>
                <w:noProof/>
              </w:rPr>
              <w:t>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93" w:rsidRDefault="00C82B93" w:rsidP="00BF467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2B93" w:rsidRDefault="00C82B93" w:rsidP="00BF4673">
      <w:pPr>
        <w:pStyle w:val="Title"/>
        <w:jc w:val="both"/>
        <w:rPr>
          <w:rFonts w:eastAsia="Times New Roman"/>
        </w:rPr>
      </w:pPr>
    </w:p>
    <w:p w:rsidR="00C82B93" w:rsidRDefault="00C82B93" w:rsidP="00BF4673">
      <w:pPr>
        <w:jc w:val="both"/>
        <w:rPr>
          <w:rFonts w:asciiTheme="majorHAnsi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B467F" w:rsidRPr="004B467F" w:rsidRDefault="004B467F" w:rsidP="00BF4673">
      <w:pPr>
        <w:pStyle w:val="Heading1"/>
        <w:jc w:val="both"/>
        <w:rPr>
          <w:rFonts w:eastAsia="Times New Roman"/>
        </w:rPr>
      </w:pPr>
      <w:bookmarkStart w:id="0" w:name="_Toc444508709"/>
      <w:r w:rsidRPr="004B467F">
        <w:rPr>
          <w:rFonts w:eastAsia="Times New Roman"/>
        </w:rPr>
        <w:lastRenderedPageBreak/>
        <w:t>Customer Registration Page</w:t>
      </w:r>
      <w:bookmarkEnd w:id="0"/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Mobile Authentication is required for Customers &amp; Email authentication required for Service Providers</w:t>
      </w:r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User Name should be unique Email Address</w:t>
      </w:r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All are mandatory fields</w:t>
      </w:r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Password should be minimum 8 char with 1 number and 1 special char validation</w:t>
      </w:r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 xml:space="preserve">Provide an option to </w:t>
      </w:r>
      <w:r w:rsidR="00C94816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545DBD">
        <w:rPr>
          <w:rFonts w:ascii="Times New Roman" w:eastAsia="Times New Roman" w:hAnsi="Times New Roman" w:cs="Times New Roman"/>
          <w:sz w:val="24"/>
          <w:szCs w:val="24"/>
        </w:rPr>
        <w:t>T&amp;C document to review before sign in</w:t>
      </w:r>
    </w:p>
    <w:p w:rsidR="004B467F" w:rsidRPr="00545DBD" w:rsidRDefault="004B467F" w:rsidP="00BF46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Password should be masked in all forms</w:t>
      </w:r>
    </w:p>
    <w:p w:rsidR="004B467F" w:rsidRDefault="004B467F" w:rsidP="00BF46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7F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1" w:name="_GoBack"/>
      <w:bookmarkEnd w:id="1"/>
    </w:p>
    <w:p w:rsidR="004B467F" w:rsidRPr="002809FB" w:rsidRDefault="004B467F" w:rsidP="00BF4673">
      <w:pPr>
        <w:pStyle w:val="Heading2"/>
        <w:spacing w:before="100" w:beforeAutospacing="1" w:after="100" w:afterAutospacing="1" w:line="240" w:lineRule="auto"/>
        <w:jc w:val="both"/>
        <w:rPr>
          <w:rFonts w:eastAsia="Times New Roman"/>
          <w:b/>
        </w:rPr>
      </w:pPr>
      <w:bookmarkStart w:id="2" w:name="_Toc444508710"/>
      <w:r w:rsidRPr="002809FB">
        <w:rPr>
          <w:rFonts w:eastAsia="Times New Roman"/>
          <w:b/>
        </w:rPr>
        <w:t>Customer Profile</w:t>
      </w:r>
      <w:bookmarkEnd w:id="2"/>
    </w:p>
    <w:p w:rsidR="004B467F" w:rsidRPr="00545DBD" w:rsidRDefault="004B467F" w:rsidP="00BF46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Changing Mobile Number needs re authentication</w:t>
      </w:r>
    </w:p>
    <w:p w:rsidR="004B467F" w:rsidRPr="00545DBD" w:rsidRDefault="004B467F" w:rsidP="00BF46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All Address information is optional except Country and Postal Code</w:t>
      </w:r>
    </w:p>
    <w:p w:rsidR="004B467F" w:rsidRPr="00545DBD" w:rsidRDefault="004C534F" w:rsidP="00BF46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4B467F" w:rsidRPr="00545DBD">
        <w:rPr>
          <w:rFonts w:ascii="Times New Roman" w:eastAsia="Times New Roman" w:hAnsi="Times New Roman" w:cs="Times New Roman"/>
          <w:sz w:val="24"/>
          <w:szCs w:val="24"/>
        </w:rPr>
        <w:t xml:space="preserve"> only Fields (Customer First Name, Last </w:t>
      </w:r>
      <w:r w:rsidR="005D546D" w:rsidRPr="00545DBD">
        <w:rPr>
          <w:rFonts w:ascii="Times New Roman" w:eastAsia="Times New Roman" w:hAnsi="Times New Roman" w:cs="Times New Roman"/>
          <w:sz w:val="24"/>
          <w:szCs w:val="24"/>
        </w:rPr>
        <w:t>Name,</w:t>
      </w:r>
      <w:r w:rsidR="004B467F" w:rsidRPr="00545DBD">
        <w:rPr>
          <w:rFonts w:ascii="Times New Roman" w:eastAsia="Times New Roman" w:hAnsi="Times New Roman" w:cs="Times New Roman"/>
          <w:sz w:val="24"/>
          <w:szCs w:val="24"/>
        </w:rPr>
        <w:t xml:space="preserve"> User Name and current mobile Number)</w:t>
      </w:r>
    </w:p>
    <w:p w:rsidR="004B467F" w:rsidRPr="00545DBD" w:rsidRDefault="004B467F" w:rsidP="00BF46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Capture Security questions and answers and prompt before changing the password</w:t>
      </w:r>
    </w:p>
    <w:p w:rsidR="004B467F" w:rsidRPr="00545DBD" w:rsidRDefault="004B467F" w:rsidP="00BF46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5DBD">
        <w:rPr>
          <w:rFonts w:ascii="Times New Roman" w:eastAsia="Times New Roman" w:hAnsi="Times New Roman" w:cs="Times New Roman"/>
          <w:sz w:val="24"/>
          <w:szCs w:val="24"/>
        </w:rPr>
        <w:t>Areas of Interest is optional field</w:t>
      </w:r>
    </w:p>
    <w:p w:rsidR="004B467F" w:rsidRPr="004B467F" w:rsidRDefault="004B467F" w:rsidP="00BF46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7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3" w:name="_Toc444508711"/>
      <w:r w:rsidRPr="004B467F">
        <w:rPr>
          <w:rFonts w:eastAsia="Times New Roman"/>
        </w:rPr>
        <w:t>Employee</w:t>
      </w:r>
      <w:bookmarkEnd w:id="3"/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Effective From Date and Effective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Date should be date pickers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>Effective From Date should be default system date on creation of employee or can be changed to previous date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If Effective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Date is in future, system should not give access for anything till that date and we cannot create any schedules to this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employee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All of them are mandatory fields in this form. 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If render service is selected, system should consider this employee in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schedules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(all options)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Role,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System should give access to employee 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Working Hours and Break time should captured in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Time,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so we can derive available timings for defining schedules for service providers.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Data values in Role can be </w:t>
      </w:r>
      <w:r w:rsidR="004F7C22" w:rsidRPr="004F7C22">
        <w:rPr>
          <w:rFonts w:ascii="Times New Roman" w:eastAsia="Times New Roman" w:hAnsi="Times New Roman" w:cs="Times New Roman"/>
          <w:sz w:val="24"/>
          <w:szCs w:val="24"/>
        </w:rPr>
        <w:t>derived</w:t>
      </w:r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 from Look up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>Service Provider / Corporate is display only</w:t>
      </w:r>
    </w:p>
    <w:p w:rsidR="00317BFF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>Whenever employee logs in first time, system should prompt to change the pas</w:t>
      </w:r>
      <w:ins w:id="4" w:author="Viswanath Jayavarapu" w:date="2016-02-28T22:33:00Z">
        <w:r w:rsidR="00C9481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4F7C22">
        <w:rPr>
          <w:rFonts w:ascii="Times New Roman" w:eastAsia="Times New Roman" w:hAnsi="Times New Roman" w:cs="Times New Roman"/>
          <w:sz w:val="24"/>
          <w:szCs w:val="24"/>
        </w:rPr>
        <w:t xml:space="preserve">word </w:t>
      </w:r>
    </w:p>
    <w:p w:rsidR="00653404" w:rsidRPr="004F7C22" w:rsidRDefault="00317BFF" w:rsidP="00BF467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7C22">
        <w:rPr>
          <w:rFonts w:ascii="Times New Roman" w:eastAsia="Times New Roman" w:hAnsi="Times New Roman" w:cs="Times New Roman"/>
          <w:sz w:val="24"/>
          <w:szCs w:val="24"/>
        </w:rPr>
        <w:t>If an employee set as a Super User, he / she should be getting full access under that SP.</w:t>
      </w:r>
      <w:r w:rsidR="00653404" w:rsidRPr="004F7C2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B467F" w:rsidRPr="004B467F" w:rsidRDefault="004B467F" w:rsidP="00BF4673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467F" w:rsidRPr="004B467F" w:rsidRDefault="004B467F" w:rsidP="00BF4673">
      <w:pPr>
        <w:pStyle w:val="Heading1"/>
        <w:spacing w:before="0" w:after="100" w:afterAutospacing="1" w:line="240" w:lineRule="auto"/>
        <w:jc w:val="both"/>
        <w:rPr>
          <w:rFonts w:eastAsia="Times New Roman"/>
        </w:rPr>
      </w:pPr>
      <w:bookmarkStart w:id="5" w:name="_Toc444508712"/>
      <w:r w:rsidRPr="004B467F">
        <w:rPr>
          <w:rFonts w:eastAsia="Times New Roman"/>
        </w:rPr>
        <w:t>Service Provider Registration Page</w:t>
      </w:r>
      <w:bookmarkEnd w:id="5"/>
    </w:p>
    <w:p w:rsidR="004B467F" w:rsidRPr="00653404" w:rsidRDefault="004B467F" w:rsidP="00BF467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>Email Authentication Required for Service Provider</w:t>
      </w:r>
    </w:p>
    <w:p w:rsidR="004B467F" w:rsidRPr="00653404" w:rsidRDefault="004B467F" w:rsidP="00BF467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***All Service </w:t>
      </w:r>
      <w:r w:rsidR="00EE2A33" w:rsidRPr="00653404">
        <w:rPr>
          <w:rFonts w:ascii="Times New Roman" w:eastAsia="Times New Roman" w:hAnsi="Times New Roman" w:cs="Times New Roman"/>
          <w:sz w:val="24"/>
          <w:szCs w:val="24"/>
        </w:rPr>
        <w:t>providers’</w:t>
      </w: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 registration will be sent to Corporate for Approval. </w:t>
      </w:r>
    </w:p>
    <w:p w:rsidR="004B467F" w:rsidRPr="00653404" w:rsidRDefault="004B467F" w:rsidP="00BF467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Company Name is optional to </w:t>
      </w:r>
      <w:r w:rsidR="002E6B72" w:rsidRPr="00653404">
        <w:rPr>
          <w:rFonts w:ascii="Times New Roman" w:eastAsia="Times New Roman" w:hAnsi="Times New Roman" w:cs="Times New Roman"/>
          <w:sz w:val="24"/>
          <w:szCs w:val="24"/>
        </w:rPr>
        <w:t>entertain</w:t>
      </w: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 free lancers</w:t>
      </w:r>
    </w:p>
    <w:p w:rsidR="004B467F" w:rsidRPr="004B467F" w:rsidRDefault="004B467F" w:rsidP="00BF4673">
      <w:pPr>
        <w:pStyle w:val="Heading2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6" w:name="_Toc444508713"/>
      <w:r w:rsidRPr="004B467F">
        <w:rPr>
          <w:rFonts w:eastAsia="Times New Roman"/>
        </w:rPr>
        <w:t>Service Provider Profile</w:t>
      </w:r>
      <w:bookmarkEnd w:id="6"/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>Business Area should be driven from a look up</w:t>
      </w:r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>All are mandatory fields for Service Provider</w:t>
      </w:r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New Email Address required </w:t>
      </w:r>
      <w:r w:rsidR="002E6B72" w:rsidRPr="00653404">
        <w:rPr>
          <w:rFonts w:ascii="Times New Roman" w:eastAsia="Times New Roman" w:hAnsi="Times New Roman" w:cs="Times New Roman"/>
          <w:sz w:val="24"/>
          <w:szCs w:val="24"/>
        </w:rPr>
        <w:t>re authentication</w:t>
      </w:r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Appointment option determines what should be captured </w:t>
      </w:r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If Appointment option is Default </w:t>
      </w:r>
      <w:r w:rsidR="002E6B72" w:rsidRPr="00653404">
        <w:rPr>
          <w:rFonts w:ascii="Times New Roman" w:eastAsia="Times New Roman" w:hAnsi="Times New Roman" w:cs="Times New Roman"/>
          <w:sz w:val="24"/>
          <w:szCs w:val="24"/>
        </w:rPr>
        <w:t>Schedules</w:t>
      </w:r>
      <w:r w:rsidRPr="00653404">
        <w:rPr>
          <w:rFonts w:ascii="Times New Roman" w:eastAsia="Times New Roman" w:hAnsi="Times New Roman" w:cs="Times New Roman"/>
          <w:sz w:val="24"/>
          <w:szCs w:val="24"/>
        </w:rPr>
        <w:t>, system should give requirement box (details) for Service provider to capture it from Customer.</w:t>
      </w:r>
    </w:p>
    <w:p w:rsidR="004B467F" w:rsidRPr="00653404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>Customer should be entering details against requirements (1 and optional 2)</w:t>
      </w:r>
    </w:p>
    <w:p w:rsidR="004B467F" w:rsidRDefault="004B467F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Upload service providers Business pictures and videos - This captures about service providers' </w:t>
      </w:r>
      <w:r w:rsidR="00A563BB" w:rsidRPr="00653404">
        <w:rPr>
          <w:rFonts w:ascii="Times New Roman" w:eastAsia="Times New Roman" w:hAnsi="Times New Roman" w:cs="Times New Roman"/>
          <w:sz w:val="24"/>
          <w:szCs w:val="24"/>
        </w:rPr>
        <w:t>photos,</w:t>
      </w:r>
      <w:r w:rsidR="00AD1D13">
        <w:rPr>
          <w:rFonts w:ascii="Times New Roman" w:eastAsia="Times New Roman" w:hAnsi="Times New Roman" w:cs="Times New Roman"/>
          <w:sz w:val="24"/>
          <w:szCs w:val="24"/>
        </w:rPr>
        <w:t xml:space="preserve"> promos </w:t>
      </w: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and videos and </w:t>
      </w:r>
      <w:r w:rsidR="002E6B72" w:rsidRPr="00653404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653404">
        <w:rPr>
          <w:rFonts w:ascii="Times New Roman" w:eastAsia="Times New Roman" w:hAnsi="Times New Roman" w:cs="Times New Roman"/>
          <w:sz w:val="24"/>
          <w:szCs w:val="24"/>
        </w:rPr>
        <w:t xml:space="preserve"> to Customers</w:t>
      </w:r>
      <w:r w:rsidR="00A56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3BB" w:rsidRPr="00653404" w:rsidRDefault="00A563BB" w:rsidP="00BF4673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Promos should be displayed separately than profile pictures an</w:t>
      </w:r>
      <w:r w:rsidR="00DD5576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videos</w:t>
      </w:r>
      <w:r w:rsidR="00C94816">
        <w:rPr>
          <w:rFonts w:ascii="Times New Roman" w:eastAsia="Times New Roman" w:hAnsi="Times New Roman" w:cs="Times New Roman"/>
          <w:sz w:val="24"/>
          <w:szCs w:val="24"/>
        </w:rPr>
        <w:t xml:space="preserve">  in service providers page</w:t>
      </w:r>
      <w:del w:id="7" w:author="Viswanath Jayavarapu" w:date="2016-02-28T22:35:00Z">
        <w:r w:rsidDel="00C9481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4B467F" w:rsidRPr="004B467F" w:rsidRDefault="004B467F" w:rsidP="00BF46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467F" w:rsidRPr="004B467F" w:rsidRDefault="004B467F" w:rsidP="00BF4673">
      <w:pPr>
        <w:pStyle w:val="Heading2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8" w:name="_Toc444508714"/>
      <w:r w:rsidRPr="004B467F">
        <w:rPr>
          <w:rFonts w:eastAsia="Times New Roman"/>
        </w:rPr>
        <w:t>Requirements Page</w:t>
      </w:r>
      <w:bookmarkEnd w:id="8"/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>Service Providers Name should be display only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>Add another requirement (+ Button)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>If requirement 2 and requirement 3 are mandatory, service provider will check the box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Display image, if </w:t>
      </w:r>
      <w:r w:rsidR="002E6B72" w:rsidRPr="00532299">
        <w:rPr>
          <w:rFonts w:ascii="Times New Roman" w:eastAsia="Times New Roman" w:hAnsi="Times New Roman" w:cs="Times New Roman"/>
          <w:sz w:val="24"/>
          <w:szCs w:val="24"/>
        </w:rPr>
        <w:t>it’s</w:t>
      </w: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 captured in SP Profile page, 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All these requirements should be shown to customer after choosing Service Provider for any service for both Option1 &amp; Option2. 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>In case of Option 1</w:t>
      </w:r>
      <w:r w:rsidR="002E6B72" w:rsidRPr="00532299">
        <w:rPr>
          <w:rFonts w:ascii="Times New Roman" w:eastAsia="Times New Roman" w:hAnsi="Times New Roman" w:cs="Times New Roman"/>
          <w:sz w:val="24"/>
          <w:szCs w:val="24"/>
        </w:rPr>
        <w:t>(Regular</w:t>
      </w: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 Appointments), these requirements should be </w:t>
      </w:r>
      <w:r w:rsidR="001351FA" w:rsidRPr="00532299">
        <w:rPr>
          <w:rFonts w:ascii="Times New Roman" w:eastAsia="Times New Roman" w:hAnsi="Times New Roman" w:cs="Times New Roman"/>
          <w:sz w:val="24"/>
          <w:szCs w:val="24"/>
        </w:rPr>
        <w:t>captured</w:t>
      </w: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 based on Appointment Specific, i.e., these requirements should be captured at Appointment Definition screen </w:t>
      </w:r>
    </w:p>
    <w:p w:rsidR="004B467F" w:rsidRPr="00532299" w:rsidRDefault="004B467F" w:rsidP="00BF4673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2299">
        <w:rPr>
          <w:rFonts w:ascii="Times New Roman" w:eastAsia="Times New Roman" w:hAnsi="Times New Roman" w:cs="Times New Roman"/>
          <w:sz w:val="24"/>
          <w:szCs w:val="24"/>
        </w:rPr>
        <w:t xml:space="preserve">In case of Option 2(Default Appointments), these requirements are captured after selecting service provider before finalizing time </w:t>
      </w:r>
      <w:r w:rsidR="001351FA" w:rsidRPr="00532299">
        <w:rPr>
          <w:rFonts w:ascii="Times New Roman" w:eastAsia="Times New Roman" w:hAnsi="Times New Roman" w:cs="Times New Roman"/>
          <w:sz w:val="24"/>
          <w:szCs w:val="24"/>
        </w:rPr>
        <w:t>schedule</w:t>
      </w:r>
    </w:p>
    <w:p w:rsidR="004B467F" w:rsidRPr="004B467F" w:rsidRDefault="004B467F" w:rsidP="00BF46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9" w:name="_Toc444508715"/>
      <w:r w:rsidRPr="004B467F">
        <w:rPr>
          <w:rFonts w:eastAsia="Times New Roman"/>
        </w:rPr>
        <w:t>Role &amp; Responsibility Assignment</w:t>
      </w:r>
      <w:bookmarkEnd w:id="9"/>
    </w:p>
    <w:p w:rsidR="005A2F3A" w:rsidRPr="005A2F3A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t>Should able to query an employee under Corporate or Service Provider (optional)</w:t>
      </w:r>
    </w:p>
    <w:p w:rsidR="005A2F3A" w:rsidRPr="005A2F3A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t>Roles should be pulled from Look up table</w:t>
      </w:r>
    </w:p>
    <w:p w:rsidR="005A2F3A" w:rsidRPr="005A2F3A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t xml:space="preserve">All forms defined in the system should be pulled here to grant access permissions </w:t>
      </w:r>
    </w:p>
    <w:p w:rsidR="005A2F3A" w:rsidRPr="005A2F3A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lastRenderedPageBreak/>
        <w:t>System should act based on access permission of any SP employee or Corporate Employee</w:t>
      </w:r>
    </w:p>
    <w:p w:rsidR="005A2F3A" w:rsidRPr="005A2F3A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t>Role Name may be Manager, Admin, Analyst and others. These to be appeared as roles in Employee creation</w:t>
      </w:r>
    </w:p>
    <w:p w:rsidR="00700248" w:rsidRPr="002E1377" w:rsidRDefault="005A2F3A" w:rsidP="00BF46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PrChange w:id="10" w:author="Viswanath Jayavarapu" w:date="2016-02-28T22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5A2F3A">
        <w:rPr>
          <w:rFonts w:ascii="Times New Roman" w:eastAsia="Times New Roman" w:hAnsi="Times New Roman" w:cs="Times New Roman"/>
          <w:sz w:val="24"/>
          <w:szCs w:val="24"/>
        </w:rPr>
        <w:t>Functionality name is screen name / page name</w:t>
      </w:r>
    </w:p>
    <w:p w:rsidR="002E1377" w:rsidRDefault="002E1377" w:rsidP="00BF467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Role are defined by a service provider and is applicable / used only by that service provider.  Roles defined by one service provider is not visible for other service providers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1" w:name="_Toc444508716"/>
      <w:r w:rsidRPr="004B467F">
        <w:rPr>
          <w:rFonts w:eastAsia="Times New Roman"/>
        </w:rPr>
        <w:t>Lookup Page</w:t>
      </w:r>
      <w:bookmarkEnd w:id="11"/>
    </w:p>
    <w:p w:rsidR="004B467F" w:rsidRPr="00192F97" w:rsidRDefault="00D80E96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Corporate</w:t>
      </w:r>
      <w:r w:rsidR="004B467F" w:rsidRPr="00192F97">
        <w:rPr>
          <w:rFonts w:ascii="Times New Roman" w:eastAsia="Times New Roman" w:hAnsi="Times New Roman" w:cs="Times New Roman"/>
          <w:sz w:val="24"/>
          <w:szCs w:val="24"/>
        </w:rPr>
        <w:t xml:space="preserve"> / SP Name is display only based on login 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Look up types are maintained in Database level (ex: Business Area, Appointment Category, Appointment Sub Category, Appointment Type, Roles, Appointment Options and others)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 xml:space="preserve">Pull Look up types based on Service Provider / Corporate login. Service Provider cannot have access to all lookup types. 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Some of the lookups have parent / master and child relationship, which is also be defined at database level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 xml:space="preserve">Pull here base on selection 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And data selection in respective forms should be dynamic based on master /child look up relation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 xml:space="preserve">All enabled (Y) and valid </w:t>
      </w:r>
      <w:r w:rsidR="00D80E96" w:rsidRPr="00192F97">
        <w:rPr>
          <w:rFonts w:ascii="Times New Roman" w:eastAsia="Times New Roman" w:hAnsi="Times New Roman" w:cs="Times New Roman"/>
          <w:sz w:val="24"/>
          <w:szCs w:val="24"/>
        </w:rPr>
        <w:t>(considering</w:t>
      </w:r>
      <w:r w:rsidRPr="00192F97">
        <w:rPr>
          <w:rFonts w:ascii="Times New Roman" w:eastAsia="Times New Roman" w:hAnsi="Times New Roman" w:cs="Times New Roman"/>
          <w:sz w:val="24"/>
          <w:szCs w:val="24"/>
        </w:rPr>
        <w:t xml:space="preserve"> effective from &amp; effective to) should be shown in respective list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There is no restriction on look up values for any selected lookup category.  (</w:t>
      </w:r>
      <w:r w:rsidR="00D80E96" w:rsidRPr="00192F97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192F97">
        <w:rPr>
          <w:rFonts w:ascii="Times New Roman" w:eastAsia="Times New Roman" w:hAnsi="Times New Roman" w:cs="Times New Roman"/>
          <w:sz w:val="24"/>
          <w:szCs w:val="24"/>
        </w:rPr>
        <w:t xml:space="preserve"> we will start with max of 100 values for any lookup)</w:t>
      </w:r>
    </w:p>
    <w:p w:rsidR="004B467F" w:rsidRPr="00192F97" w:rsidRDefault="004B467F" w:rsidP="00BF4673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2F97">
        <w:rPr>
          <w:rFonts w:ascii="Times New Roman" w:eastAsia="Times New Roman" w:hAnsi="Times New Roman" w:cs="Times New Roman"/>
          <w:sz w:val="24"/>
          <w:szCs w:val="24"/>
        </w:rPr>
        <w:t>Look up Values defined by any SP should be visible only to them.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2" w:name="_Toc444508717"/>
      <w:r w:rsidRPr="004B467F">
        <w:rPr>
          <w:rFonts w:eastAsia="Times New Roman"/>
        </w:rPr>
        <w:t>Appointment Definition Page</w:t>
      </w:r>
      <w:bookmarkEnd w:id="12"/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Based on Employee Definition, automatically no. of employees should be populated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Employee multi selection box should list all employees , who are rendering services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While defining appointment in the system, service provider will choose, who all participating in this appointment. 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Effective Start Date &amp; Effective End date should be Date fields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Appointment Start and end time should be defined using appropriate field types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Appointment scheduler should give access for SP to select day/dates/ time range for this appointment. 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These schedules should be shown to customers accordingly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Knowledge base / links can be visible to customer, while taking this appointment 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Upon submitting system should capture requirements for every individual appointment definition.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All requirements </w:t>
      </w:r>
      <w:r w:rsidR="002E1377">
        <w:rPr>
          <w:rFonts w:ascii="Times New Roman" w:eastAsia="Times New Roman" w:hAnsi="Times New Roman" w:cs="Times New Roman"/>
          <w:sz w:val="24"/>
          <w:szCs w:val="24"/>
        </w:rPr>
        <w:t xml:space="preserve">defined in the appointment 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>should be shown to customers and capture answers accordingly</w:t>
      </w:r>
      <w:r w:rsidR="002E1377">
        <w:rPr>
          <w:rFonts w:ascii="Times New Roman" w:eastAsia="Times New Roman" w:hAnsi="Times New Roman" w:cs="Times New Roman"/>
          <w:sz w:val="24"/>
          <w:szCs w:val="24"/>
        </w:rPr>
        <w:t xml:space="preserve"> while customer is taking the appointment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72480B">
        <w:rPr>
          <w:rFonts w:ascii="Times New Roman" w:eastAsia="Times New Roman" w:hAnsi="Times New Roman" w:cs="Times New Roman"/>
          <w:sz w:val="24"/>
          <w:szCs w:val="24"/>
        </w:rPr>
        <w:t>SPOT/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Q checked as "Yes", system should able to give this appointment 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def</w:t>
      </w:r>
      <w:r w:rsidR="00B5309B">
        <w:rPr>
          <w:rFonts w:ascii="Times New Roman" w:eastAsia="Times New Roman" w:hAnsi="Times New Roman" w:cs="Times New Roman"/>
          <w:sz w:val="24"/>
          <w:szCs w:val="24"/>
        </w:rPr>
        <w:t>i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n</w:t>
      </w:r>
      <w:r w:rsidR="00B5309B">
        <w:rPr>
          <w:rFonts w:ascii="Times New Roman" w:eastAsia="Times New Roman" w:hAnsi="Times New Roman" w:cs="Times New Roman"/>
          <w:sz w:val="24"/>
          <w:szCs w:val="24"/>
        </w:rPr>
        <w:t>ition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 to walk in </w:t>
      </w:r>
      <w:r w:rsidR="0072480B">
        <w:rPr>
          <w:rFonts w:ascii="Times New Roman" w:eastAsia="Times New Roman" w:hAnsi="Times New Roman" w:cs="Times New Roman"/>
          <w:sz w:val="24"/>
          <w:szCs w:val="24"/>
        </w:rPr>
        <w:t>SPOT/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>Q on that specific days.</w:t>
      </w:r>
    </w:p>
    <w:p w:rsidR="004C7948" w:rsidRPr="004C7948" w:rsidRDefault="0072480B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SPOT/</w:t>
      </w:r>
      <w:r w:rsidR="004C7948" w:rsidRPr="004C7948">
        <w:rPr>
          <w:rFonts w:ascii="Times New Roman" w:eastAsia="Times New Roman" w:hAnsi="Times New Roman" w:cs="Times New Roman"/>
          <w:sz w:val="24"/>
          <w:szCs w:val="24"/>
        </w:rPr>
        <w:t>Q should be having a separate Sequence number generated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lastRenderedPageBreak/>
        <w:t>APP ID (display only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): System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 should generate a unique id (varchar field type) for every appointment 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def</w:t>
      </w:r>
      <w:r w:rsidR="00B5309B">
        <w:rPr>
          <w:rFonts w:ascii="Times New Roman" w:eastAsia="Times New Roman" w:hAnsi="Times New Roman" w:cs="Times New Roman"/>
          <w:sz w:val="24"/>
          <w:szCs w:val="24"/>
        </w:rPr>
        <w:t>i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n</w:t>
      </w:r>
      <w:r w:rsidR="00B5309B">
        <w:rPr>
          <w:rFonts w:ascii="Times New Roman" w:eastAsia="Times New Roman" w:hAnsi="Times New Roman" w:cs="Times New Roman"/>
          <w:sz w:val="24"/>
          <w:szCs w:val="24"/>
        </w:rPr>
        <w:t>ition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>prefixing SP ID (ex: SP ID + APP ID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This appointment Id should be captured in </w:t>
      </w:r>
      <w:r w:rsidR="00B5309B" w:rsidRPr="004C7948">
        <w:rPr>
          <w:rFonts w:ascii="Times New Roman" w:eastAsia="Times New Roman" w:hAnsi="Times New Roman" w:cs="Times New Roman"/>
          <w:sz w:val="24"/>
          <w:szCs w:val="24"/>
        </w:rPr>
        <w:t>appointment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 scheduling page and customers' mobile app.</w:t>
      </w:r>
    </w:p>
    <w:p w:rsidR="004C7948" w:rsidRP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 xml:space="preserve">Appointment query , Appointment </w:t>
      </w:r>
      <w:r w:rsidR="0090020F" w:rsidRPr="004C7948">
        <w:rPr>
          <w:rFonts w:ascii="Times New Roman" w:eastAsia="Times New Roman" w:hAnsi="Times New Roman" w:cs="Times New Roman"/>
          <w:sz w:val="24"/>
          <w:szCs w:val="24"/>
        </w:rPr>
        <w:t>def</w:t>
      </w:r>
      <w:r w:rsidR="0090020F">
        <w:rPr>
          <w:rFonts w:ascii="Times New Roman" w:eastAsia="Times New Roman" w:hAnsi="Times New Roman" w:cs="Times New Roman"/>
          <w:sz w:val="24"/>
          <w:szCs w:val="24"/>
        </w:rPr>
        <w:t>i</w:t>
      </w:r>
      <w:r w:rsidR="0090020F" w:rsidRPr="004C7948">
        <w:rPr>
          <w:rFonts w:ascii="Times New Roman" w:eastAsia="Times New Roman" w:hAnsi="Times New Roman" w:cs="Times New Roman"/>
          <w:sz w:val="24"/>
          <w:szCs w:val="24"/>
        </w:rPr>
        <w:t>n</w:t>
      </w:r>
      <w:r w:rsidR="0090020F">
        <w:rPr>
          <w:rFonts w:ascii="Times New Roman" w:eastAsia="Times New Roman" w:hAnsi="Times New Roman" w:cs="Times New Roman"/>
          <w:sz w:val="24"/>
          <w:szCs w:val="24"/>
        </w:rPr>
        <w:t>ition</w:t>
      </w:r>
      <w:r w:rsidR="0090020F" w:rsidRPr="004C7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948">
        <w:rPr>
          <w:rFonts w:ascii="Times New Roman" w:eastAsia="Times New Roman" w:hAnsi="Times New Roman" w:cs="Times New Roman"/>
          <w:sz w:val="24"/>
          <w:szCs w:val="24"/>
        </w:rPr>
        <w:t>change and copy functionality should be provided in this same screen</w:t>
      </w:r>
    </w:p>
    <w:p w:rsidR="004C7948" w:rsidRDefault="004C7948" w:rsidP="00BF467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948">
        <w:rPr>
          <w:rFonts w:ascii="Times New Roman" w:eastAsia="Times New Roman" w:hAnsi="Times New Roman" w:cs="Times New Roman"/>
          <w:sz w:val="24"/>
          <w:szCs w:val="24"/>
        </w:rPr>
        <w:t>If any changes to an appointment should be notified to customers accordingly on mobile App</w:t>
      </w:r>
    </w:p>
    <w:p w:rsidR="00645737" w:rsidRDefault="00645737" w:rsidP="00BF46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467F" w:rsidRPr="004B467F" w:rsidRDefault="004B467F" w:rsidP="00BF4673">
      <w:pPr>
        <w:pStyle w:val="Heading1"/>
        <w:jc w:val="both"/>
        <w:rPr>
          <w:rFonts w:eastAsia="Times New Roman"/>
        </w:rPr>
      </w:pPr>
      <w:bookmarkStart w:id="13" w:name="_Toc444508718"/>
      <w:r w:rsidRPr="004B467F">
        <w:rPr>
          <w:rFonts w:eastAsia="Times New Roman"/>
        </w:rPr>
        <w:t>Scheduling an Appointment</w:t>
      </w:r>
      <w:bookmarkEnd w:id="13"/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Customer Details area is accessible only to SP, if customer calls and would like to schedule an appointment.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If Customer has already registered mobile with this account, system links to that account and customer can check appointment details on mobile app.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Customer does not have ability to review details, if he/she is not a registered member to our product. 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Appointment Details are display only for Customer and SP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All available schedules should be shown based on appointment criteria 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Before customer enter into this screen, system should prompt customer to select service provider and appointment selection page.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If service provider is entering into this screen, system should automatically populate SP Details. 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System should call requirement section upon submit and capture answers for each appointment. 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Reference number is across Appointments - means it should be unique for all appointments under one SP</w:t>
      </w:r>
    </w:p>
    <w:p w:rsidR="00681A41" w:rsidRPr="00D42E2C" w:rsidRDefault="0072480B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 Q</w:t>
      </w:r>
      <w:r w:rsidR="00681A41" w:rsidRPr="00D42E2C">
        <w:rPr>
          <w:rFonts w:ascii="Times New Roman" w:eastAsia="Times New Roman" w:hAnsi="Times New Roman" w:cs="Times New Roman"/>
          <w:sz w:val="24"/>
          <w:szCs w:val="24"/>
        </w:rPr>
        <w:t xml:space="preserve"> is only accessible to SP for walk in appointments.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In case of Default schedules, system should insert a record for a selected time in the table with "</w:t>
      </w:r>
      <w:r w:rsidR="00AD0FE2" w:rsidRPr="00D42E2C">
        <w:rPr>
          <w:rFonts w:ascii="Times New Roman" w:eastAsia="Times New Roman" w:hAnsi="Times New Roman" w:cs="Times New Roman"/>
          <w:sz w:val="24"/>
          <w:szCs w:val="24"/>
        </w:rPr>
        <w:t>Tentative</w:t>
      </w:r>
      <w:r w:rsidRPr="00D42E2C">
        <w:rPr>
          <w:rFonts w:ascii="Times New Roman" w:eastAsia="Times New Roman" w:hAnsi="Times New Roman" w:cs="Times New Roman"/>
          <w:sz w:val="24"/>
          <w:szCs w:val="24"/>
        </w:rPr>
        <w:t>" status and send a notification on SP mobile app.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SP has an option to Accept / Reject the schedule 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If SP updates the schedule, it should automatically update database as "Confirmed" / "Rejecte</w:t>
      </w:r>
      <w:r w:rsidR="00AD0FE2" w:rsidRPr="00D42E2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42E2C">
        <w:rPr>
          <w:rFonts w:ascii="Times New Roman" w:eastAsia="Times New Roman" w:hAnsi="Times New Roman" w:cs="Times New Roman"/>
          <w:sz w:val="24"/>
          <w:szCs w:val="24"/>
        </w:rPr>
        <w:t>" and update customer on mobile app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>If SP does not respond in 24 hours, system should notify customer with SP Contact details to contact SP directly.</w:t>
      </w:r>
    </w:p>
    <w:p w:rsidR="00681A41" w:rsidRPr="00D42E2C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For Contact type </w:t>
      </w:r>
      <w:r w:rsidR="00AD0FE2" w:rsidRPr="00D42E2C">
        <w:rPr>
          <w:rFonts w:ascii="Times New Roman" w:eastAsia="Times New Roman" w:hAnsi="Times New Roman" w:cs="Times New Roman"/>
          <w:sz w:val="24"/>
          <w:szCs w:val="24"/>
        </w:rPr>
        <w:t>schedule</w:t>
      </w:r>
      <w:r w:rsidRPr="00D42E2C">
        <w:rPr>
          <w:rFonts w:ascii="Times New Roman" w:eastAsia="Times New Roman" w:hAnsi="Times New Roman" w:cs="Times New Roman"/>
          <w:sz w:val="24"/>
          <w:szCs w:val="24"/>
        </w:rPr>
        <w:t>, after customer entering requirement details along with Appointment selection, system should show contact details of the SP. ( No schedule required)</w:t>
      </w:r>
    </w:p>
    <w:p w:rsidR="00681A41" w:rsidRDefault="00681A41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E2C">
        <w:rPr>
          <w:rFonts w:ascii="Times New Roman" w:eastAsia="Times New Roman" w:hAnsi="Times New Roman" w:cs="Times New Roman"/>
          <w:sz w:val="24"/>
          <w:szCs w:val="24"/>
        </w:rPr>
        <w:t xml:space="preserve">Write a Review about Service Provider and Email link should be available for customers to interact </w:t>
      </w:r>
      <w:r w:rsidR="00AA0827">
        <w:rPr>
          <w:rFonts w:ascii="Times New Roman" w:eastAsia="Times New Roman" w:hAnsi="Times New Roman" w:cs="Times New Roman"/>
          <w:sz w:val="24"/>
          <w:szCs w:val="24"/>
        </w:rPr>
        <w:t xml:space="preserve">(emailing) </w:t>
      </w:r>
      <w:r w:rsidRPr="00D42E2C">
        <w:rPr>
          <w:rFonts w:ascii="Times New Roman" w:eastAsia="Times New Roman" w:hAnsi="Times New Roman" w:cs="Times New Roman"/>
          <w:sz w:val="24"/>
          <w:szCs w:val="24"/>
        </w:rPr>
        <w:t>to SP</w:t>
      </w:r>
    </w:p>
    <w:p w:rsidR="00AA0827" w:rsidRDefault="00AA0827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/ Feedback should be accessible to all customers, who visit this SP</w:t>
      </w:r>
    </w:p>
    <w:p w:rsidR="00AA0827" w:rsidRPr="00D42E2C" w:rsidRDefault="00AA0827" w:rsidP="00BF46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Emailing functionality should be a</w:t>
      </w:r>
      <w:r w:rsidR="000C05E4">
        <w:rPr>
          <w:rFonts w:ascii="Times New Roman" w:eastAsia="Times New Roman" w:hAnsi="Times New Roman" w:cs="Times New Roman"/>
          <w:sz w:val="24"/>
          <w:szCs w:val="24"/>
        </w:rPr>
        <w:t>vailable for both Customer / SP for 2 way communication.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4" w:name="_Toc444508719"/>
      <w:r w:rsidRPr="004B467F">
        <w:rPr>
          <w:rFonts w:eastAsia="Times New Roman"/>
        </w:rPr>
        <w:t>Data Load</w:t>
      </w:r>
      <w:bookmarkEnd w:id="14"/>
    </w:p>
    <w:p w:rsidR="004B467F" w:rsidRPr="00032115" w:rsidRDefault="004B467F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File should be .csv file </w:t>
      </w:r>
    </w:p>
    <w:p w:rsidR="004B467F" w:rsidRPr="00032115" w:rsidRDefault="004B467F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Parse the data and upload to respective table</w:t>
      </w:r>
    </w:p>
    <w:p w:rsidR="004B467F" w:rsidRPr="00032115" w:rsidRDefault="004B467F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Tables should have all respective columns along with (TRX PROCESSED STATUS, SP NAME, </w:t>
      </w:r>
      <w:r w:rsidR="00D80E96" w:rsidRPr="00032115">
        <w:rPr>
          <w:rFonts w:ascii="Times New Roman" w:eastAsia="Times New Roman" w:hAnsi="Times New Roman" w:cs="Times New Roman"/>
          <w:sz w:val="24"/>
          <w:szCs w:val="24"/>
        </w:rPr>
        <w:t>and SP</w:t>
      </w: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 ID) </w:t>
      </w:r>
    </w:p>
    <w:p w:rsidR="004B467F" w:rsidRPr="00032115" w:rsidRDefault="00D80E96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need</w:t>
      </w:r>
      <w:r w:rsidR="004B467F" w:rsidRPr="00032115">
        <w:rPr>
          <w:rFonts w:ascii="Times New Roman" w:eastAsia="Times New Roman" w:hAnsi="Times New Roman" w:cs="Times New Roman"/>
          <w:sz w:val="24"/>
          <w:szCs w:val="24"/>
        </w:rPr>
        <w:t xml:space="preserve"> to brainstorm on data security and storing</w:t>
      </w:r>
    </w:p>
    <w:p w:rsidR="004B467F" w:rsidRPr="00032115" w:rsidRDefault="004B467F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Data should be email to customers automatically </w:t>
      </w:r>
      <w:r w:rsidR="00261E45">
        <w:rPr>
          <w:rFonts w:ascii="Times New Roman" w:eastAsia="Times New Roman" w:hAnsi="Times New Roman" w:cs="Times New Roman"/>
          <w:sz w:val="24"/>
          <w:szCs w:val="24"/>
        </w:rPr>
        <w:t>in a PDF copy (** discuss on options for templates)</w:t>
      </w:r>
    </w:p>
    <w:p w:rsidR="004B467F" w:rsidRDefault="004B467F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Will brainstorm on options of mail merging options </w:t>
      </w:r>
    </w:p>
    <w:p w:rsidR="000F0187" w:rsidRPr="000F0187" w:rsidRDefault="000F0187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187">
        <w:rPr>
          <w:rFonts w:ascii="Times New Roman" w:eastAsia="Times New Roman" w:hAnsi="Times New Roman" w:cs="Times New Roman"/>
          <w:sz w:val="24"/>
          <w:szCs w:val="24"/>
        </w:rPr>
        <w:t>System automatically loads to respective table based on selection, o</w:t>
      </w:r>
      <w:r>
        <w:rPr>
          <w:rFonts w:ascii="Times New Roman" w:eastAsia="Times New Roman" w:hAnsi="Times New Roman" w:cs="Times New Roman"/>
          <w:sz w:val="24"/>
          <w:szCs w:val="24"/>
        </w:rPr>
        <w:t>therwise error message on mis</w:t>
      </w:r>
      <w:r w:rsidRPr="000F0187">
        <w:rPr>
          <w:rFonts w:ascii="Times New Roman" w:eastAsia="Times New Roman" w:hAnsi="Times New Roman" w:cs="Times New Roman"/>
          <w:sz w:val="24"/>
          <w:szCs w:val="24"/>
        </w:rPr>
        <w:t>matching selection</w:t>
      </w:r>
    </w:p>
    <w:p w:rsidR="000F0187" w:rsidRPr="00032115" w:rsidRDefault="000F0187" w:rsidP="00BF4673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187">
        <w:rPr>
          <w:rFonts w:ascii="Times New Roman" w:eastAsia="Times New Roman" w:hAnsi="Times New Roman" w:cs="Times New Roman"/>
          <w:sz w:val="24"/>
          <w:szCs w:val="24"/>
        </w:rPr>
        <w:t>Emailing / SMS status should be updated if possible</w:t>
      </w:r>
    </w:p>
    <w:p w:rsidR="004B467F" w:rsidRDefault="004E033A" w:rsidP="00BF4673">
      <w:pPr>
        <w:pStyle w:val="Heading1"/>
        <w:jc w:val="both"/>
        <w:rPr>
          <w:rFonts w:eastAsia="Times New Roman"/>
        </w:rPr>
      </w:pPr>
      <w:bookmarkStart w:id="15" w:name="_Toc444508720"/>
      <w:r>
        <w:rPr>
          <w:rFonts w:eastAsia="Times New Roman"/>
        </w:rPr>
        <w:t>Search SP</w:t>
      </w:r>
      <w:bookmarkEnd w:id="15"/>
    </w:p>
    <w:p w:rsidR="004E033A" w:rsidRPr="004E033A" w:rsidRDefault="004E033A" w:rsidP="00BF4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033A">
        <w:rPr>
          <w:rFonts w:ascii="Times New Roman" w:eastAsia="Times New Roman" w:hAnsi="Times New Roman" w:cs="Times New Roman"/>
          <w:sz w:val="24"/>
          <w:szCs w:val="24"/>
        </w:rPr>
        <w:t>If Business area is selected in menu, system should auto populate in this page</w:t>
      </w:r>
    </w:p>
    <w:p w:rsidR="004E033A" w:rsidRPr="004E033A" w:rsidRDefault="004E033A" w:rsidP="00BF46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033A">
        <w:rPr>
          <w:rFonts w:ascii="Times New Roman" w:eastAsia="Times New Roman" w:hAnsi="Times New Roman" w:cs="Times New Roman"/>
          <w:sz w:val="24"/>
          <w:szCs w:val="24"/>
        </w:rPr>
        <w:t>After selecting ZIP CODE system should pull details in Google map or scrolling list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6" w:name="_Toc444508721"/>
      <w:r w:rsidRPr="004B467F">
        <w:rPr>
          <w:rFonts w:eastAsia="Times New Roman"/>
        </w:rPr>
        <w:t>Search Appointment</w:t>
      </w:r>
      <w:bookmarkEnd w:id="16"/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This search is for both SP and customer </w:t>
      </w:r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If SP log</w:t>
      </w:r>
      <w:del w:id="17" w:author="Jainis" w:date="2016-02-29T11:08:00Z">
        <w:r w:rsidRPr="00032115" w:rsidDel="0072480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032115">
        <w:rPr>
          <w:rFonts w:ascii="Times New Roman" w:eastAsia="Times New Roman" w:hAnsi="Times New Roman" w:cs="Times New Roman"/>
          <w:sz w:val="24"/>
          <w:szCs w:val="24"/>
        </w:rPr>
        <w:t>in, system automatically populate SP Details (visible only)</w:t>
      </w:r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If Customer Log</w:t>
      </w:r>
      <w:r w:rsidR="00D80E96" w:rsidRPr="0003211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in, system automatically populate Customer Details </w:t>
      </w:r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D80E96" w:rsidRPr="00032115">
        <w:rPr>
          <w:rFonts w:ascii="Times New Roman" w:eastAsia="Times New Roman" w:hAnsi="Times New Roman" w:cs="Times New Roman"/>
          <w:sz w:val="24"/>
          <w:szCs w:val="24"/>
        </w:rPr>
        <w:t>submitting</w:t>
      </w: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 system should pull all the details in the grid</w:t>
      </w:r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If any active </w:t>
      </w:r>
      <w:r w:rsidR="00D80E96" w:rsidRPr="00032115">
        <w:rPr>
          <w:rFonts w:ascii="Times New Roman" w:eastAsia="Times New Roman" w:hAnsi="Times New Roman" w:cs="Times New Roman"/>
          <w:sz w:val="24"/>
          <w:szCs w:val="24"/>
        </w:rPr>
        <w:t>appointment,</w:t>
      </w: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 customer or SP want to review in detail, system should open up details in App Schedule page upon double click the appointment from grid.</w:t>
      </w:r>
    </w:p>
    <w:p w:rsidR="004B467F" w:rsidRPr="00032115" w:rsidRDefault="004B467F" w:rsidP="00BF4673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By default system should populate one week date range and Active Status</w:t>
      </w:r>
    </w:p>
    <w:p w:rsidR="004B467F" w:rsidRPr="004B467F" w:rsidRDefault="004B467F" w:rsidP="00BF46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8" w:name="_Toc444508722"/>
      <w:r w:rsidRPr="004B467F">
        <w:rPr>
          <w:rFonts w:eastAsia="Times New Roman"/>
        </w:rPr>
        <w:t>Appointment Selection Page</w:t>
      </w:r>
      <w:bookmarkEnd w:id="18"/>
    </w:p>
    <w:p w:rsidR="004B467F" w:rsidRPr="00032115" w:rsidRDefault="004B467F" w:rsidP="00BF4673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System should all appointment listings from lookups appropriately </w:t>
      </w:r>
    </w:p>
    <w:p w:rsidR="004B467F" w:rsidRPr="00032115" w:rsidRDefault="004B467F" w:rsidP="00BF4673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Upon clicking submit, system should take customer or SP to Requirements page based on definition </w:t>
      </w:r>
    </w:p>
    <w:p w:rsidR="004B467F" w:rsidRPr="00032115" w:rsidRDefault="004B467F" w:rsidP="00BF4673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After Requirement gathering, system should take into scheduling page to select date and time</w:t>
      </w:r>
    </w:p>
    <w:p w:rsidR="004B467F" w:rsidRPr="004B467F" w:rsidRDefault="004B467F" w:rsidP="00BF4673">
      <w:pPr>
        <w:pStyle w:val="Heading1"/>
        <w:spacing w:before="100" w:beforeAutospacing="1" w:after="100" w:afterAutospacing="1" w:line="240" w:lineRule="auto"/>
        <w:jc w:val="both"/>
        <w:rPr>
          <w:rFonts w:eastAsia="Times New Roman"/>
        </w:rPr>
      </w:pPr>
      <w:bookmarkStart w:id="19" w:name="_Toc444508723"/>
      <w:r w:rsidRPr="004B467F">
        <w:rPr>
          <w:rFonts w:eastAsia="Times New Roman"/>
        </w:rPr>
        <w:t>Schedules</w:t>
      </w:r>
      <w:bookmarkEnd w:id="19"/>
    </w:p>
    <w:p w:rsidR="004B467F" w:rsidRPr="00032115" w:rsidRDefault="004B467F" w:rsidP="00BF4673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 xml:space="preserve">Employee Name is display only, assuming this employee login and trying to check his / her schedules </w:t>
      </w:r>
    </w:p>
    <w:p w:rsidR="004B467F" w:rsidRPr="00032115" w:rsidRDefault="004B467F" w:rsidP="00BF4673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System should give option to select date in the calendar</w:t>
      </w:r>
    </w:p>
    <w:p w:rsidR="004B467F" w:rsidRPr="00032115" w:rsidRDefault="004B467F" w:rsidP="00BF4673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All schedules should be visible upon selecting date / month respectively</w:t>
      </w:r>
    </w:p>
    <w:p w:rsidR="004B467F" w:rsidRDefault="004B467F" w:rsidP="00BF4673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2115">
        <w:rPr>
          <w:rFonts w:ascii="Times New Roman" w:eastAsia="Times New Roman" w:hAnsi="Times New Roman" w:cs="Times New Roman"/>
          <w:sz w:val="24"/>
          <w:szCs w:val="24"/>
        </w:rPr>
        <w:t>After highlighting specific schedule, it should give details about customer and requirement answers for that</w:t>
      </w:r>
    </w:p>
    <w:p w:rsidR="00D242B6" w:rsidRPr="00D242B6" w:rsidRDefault="00D242B6" w:rsidP="00BF4673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2B6">
        <w:rPr>
          <w:rFonts w:ascii="Times New Roman" w:eastAsia="Times New Roman" w:hAnsi="Times New Roman" w:cs="Times New Roman"/>
          <w:sz w:val="24"/>
          <w:szCs w:val="24"/>
        </w:rPr>
        <w:t>Customer information (</w:t>
      </w:r>
      <w:r w:rsidR="00C774FC" w:rsidRPr="00D242B6">
        <w:rPr>
          <w:rFonts w:ascii="Times New Roman" w:eastAsia="Times New Roman" w:hAnsi="Times New Roman" w:cs="Times New Roman"/>
          <w:sz w:val="24"/>
          <w:szCs w:val="24"/>
        </w:rPr>
        <w:t>Name,</w:t>
      </w:r>
      <w:r w:rsidRPr="00D242B6">
        <w:rPr>
          <w:rFonts w:ascii="Times New Roman" w:eastAsia="Times New Roman" w:hAnsi="Times New Roman" w:cs="Times New Roman"/>
          <w:sz w:val="24"/>
          <w:szCs w:val="24"/>
        </w:rPr>
        <w:t xml:space="preserve"> Mobile Number) and Requirements should be captured in every schedule for all schedule types. </w:t>
      </w:r>
    </w:p>
    <w:p w:rsidR="004B467F" w:rsidRDefault="004B467F" w:rsidP="00BF4673">
      <w:pPr>
        <w:spacing w:before="100" w:beforeAutospacing="1" w:after="100" w:afterAutospacing="1" w:line="240" w:lineRule="auto"/>
        <w:jc w:val="both"/>
      </w:pPr>
    </w:p>
    <w:p w:rsidR="00961219" w:rsidRDefault="00961219" w:rsidP="00BF4673">
      <w:pPr>
        <w:pStyle w:val="Heading1"/>
        <w:jc w:val="both"/>
      </w:pPr>
      <w:bookmarkStart w:id="20" w:name="_Toc444508724"/>
      <w:r>
        <w:lastRenderedPageBreak/>
        <w:t>Closing</w:t>
      </w:r>
      <w:bookmarkEnd w:id="20"/>
      <w:r>
        <w:t xml:space="preserve"> </w:t>
      </w:r>
    </w:p>
    <w:p w:rsidR="00961219" w:rsidRDefault="00961219" w:rsidP="00BF4673">
      <w:pPr>
        <w:jc w:val="both"/>
      </w:pP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System auto populates Appointment ref number, but in case of walk-in user will enter </w:t>
      </w:r>
      <w:r w:rsidR="00562C0D">
        <w:t>SPOT/</w:t>
      </w:r>
      <w:r w:rsidRPr="00763532">
        <w:rPr>
          <w:highlight w:val="yellow"/>
        </w:rPr>
        <w:t>Q ref number</w:t>
      </w:r>
      <w:r>
        <w:t xml:space="preserve"> and close it 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Warning on wrong data entry, if prior appointments are still open allotted to this consultant or service associate. 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>Customer details (with email address from profile) should populate based on ref number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>If customer details are not populate, user will enter customer details manually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Store these details with closing comments in a data base table for future tracking 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>Email these details to customers email address.</w:t>
      </w:r>
    </w:p>
    <w:p w:rsidR="00961219" w:rsidRDefault="00961219" w:rsidP="00BF4673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Ref number is always unique for SP appointment / </w:t>
      </w:r>
      <w:r w:rsidR="00763532">
        <w:t>SPOT (</w:t>
      </w:r>
      <w:r>
        <w:t>Q</w:t>
      </w:r>
      <w:ins w:id="21" w:author="Jainis" w:date="2016-02-29T11:11:00Z">
        <w:r w:rsidR="00B04BC0">
          <w:t>)</w:t>
        </w:r>
      </w:ins>
      <w:r>
        <w:t>. System should able to pull closing details later date also based on Ref Number.</w:t>
      </w:r>
    </w:p>
    <w:p w:rsidR="00961219" w:rsidRDefault="00961219" w:rsidP="00BF4673">
      <w:pPr>
        <w:jc w:val="both"/>
      </w:pPr>
    </w:p>
    <w:p w:rsidR="00961219" w:rsidRDefault="00961219" w:rsidP="00BF4673">
      <w:pPr>
        <w:jc w:val="both"/>
      </w:pPr>
    </w:p>
    <w:p w:rsidR="00961219" w:rsidRPr="00961219" w:rsidRDefault="00961219" w:rsidP="00BF4673">
      <w:pPr>
        <w:jc w:val="both"/>
      </w:pPr>
    </w:p>
    <w:sectPr w:rsidR="00961219" w:rsidRPr="00961219" w:rsidSect="00C82B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22" w:rsidRDefault="009A3022" w:rsidP="00C73743">
      <w:pPr>
        <w:spacing w:after="0" w:line="240" w:lineRule="auto"/>
      </w:pPr>
      <w:r>
        <w:separator/>
      </w:r>
    </w:p>
  </w:endnote>
  <w:endnote w:type="continuationSeparator" w:id="0">
    <w:p w:rsidR="009A3022" w:rsidRDefault="009A3022" w:rsidP="00C7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56066441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C73743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73743" w:rsidRDefault="00C737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73743" w:rsidRDefault="00C737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223D11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73743" w:rsidRDefault="00C73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22" w:rsidRDefault="009A3022" w:rsidP="00C73743">
      <w:pPr>
        <w:spacing w:after="0" w:line="240" w:lineRule="auto"/>
      </w:pPr>
      <w:r>
        <w:separator/>
      </w:r>
    </w:p>
  </w:footnote>
  <w:footnote w:type="continuationSeparator" w:id="0">
    <w:p w:rsidR="009A3022" w:rsidRDefault="009A3022" w:rsidP="00C7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743" w:rsidRDefault="00C73743">
    <w:pPr>
      <w:pStyle w:val="Header"/>
    </w:pPr>
    <w:r>
      <w:t>Confidential</w:t>
    </w:r>
    <w:r>
      <w:tab/>
      <w:t xml:space="preserve">Internal Use only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0166"/>
    <w:multiLevelType w:val="hybridMultilevel"/>
    <w:tmpl w:val="BEA0A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56FC3"/>
    <w:multiLevelType w:val="hybridMultilevel"/>
    <w:tmpl w:val="CFCC6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04A1E"/>
    <w:multiLevelType w:val="hybridMultilevel"/>
    <w:tmpl w:val="65F4D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7602C8"/>
    <w:multiLevelType w:val="hybridMultilevel"/>
    <w:tmpl w:val="C1740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60655"/>
    <w:multiLevelType w:val="hybridMultilevel"/>
    <w:tmpl w:val="42FA0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2EB42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F62C5B"/>
    <w:multiLevelType w:val="hybridMultilevel"/>
    <w:tmpl w:val="99888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7652A9"/>
    <w:multiLevelType w:val="hybridMultilevel"/>
    <w:tmpl w:val="D9788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23CB6"/>
    <w:multiLevelType w:val="hybridMultilevel"/>
    <w:tmpl w:val="BB22B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75DA3"/>
    <w:multiLevelType w:val="hybridMultilevel"/>
    <w:tmpl w:val="EDA2F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C0C45"/>
    <w:multiLevelType w:val="hybridMultilevel"/>
    <w:tmpl w:val="B0089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3173C"/>
    <w:multiLevelType w:val="hybridMultilevel"/>
    <w:tmpl w:val="1556E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722C02"/>
    <w:multiLevelType w:val="hybridMultilevel"/>
    <w:tmpl w:val="F62CB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FE0C89"/>
    <w:multiLevelType w:val="hybridMultilevel"/>
    <w:tmpl w:val="2CDAF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65914"/>
    <w:multiLevelType w:val="hybridMultilevel"/>
    <w:tmpl w:val="161ED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D58C0"/>
    <w:multiLevelType w:val="hybridMultilevel"/>
    <w:tmpl w:val="F83CD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swanath Jayavarapu">
    <w15:presenceInfo w15:providerId="AD" w15:userId="S-1-5-21-938813117-458837582-310601177-601202"/>
  </w15:person>
  <w15:person w15:author="Jainis">
    <w15:presenceInfo w15:providerId="None" w15:userId="Jain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7F"/>
    <w:rsid w:val="00012597"/>
    <w:rsid w:val="00030AF1"/>
    <w:rsid w:val="00032115"/>
    <w:rsid w:val="00053729"/>
    <w:rsid w:val="000C05E4"/>
    <w:rsid w:val="000F0187"/>
    <w:rsid w:val="001351FA"/>
    <w:rsid w:val="00192F97"/>
    <w:rsid w:val="00223D11"/>
    <w:rsid w:val="00231A1F"/>
    <w:rsid w:val="00261E45"/>
    <w:rsid w:val="002809FB"/>
    <w:rsid w:val="002E1377"/>
    <w:rsid w:val="002E6B72"/>
    <w:rsid w:val="00317BFF"/>
    <w:rsid w:val="00382A80"/>
    <w:rsid w:val="004A16EE"/>
    <w:rsid w:val="004B467F"/>
    <w:rsid w:val="004C534F"/>
    <w:rsid w:val="004C7948"/>
    <w:rsid w:val="004E033A"/>
    <w:rsid w:val="004F5109"/>
    <w:rsid w:val="004F7C22"/>
    <w:rsid w:val="00532299"/>
    <w:rsid w:val="00545DBD"/>
    <w:rsid w:val="00562C0D"/>
    <w:rsid w:val="005A2F3A"/>
    <w:rsid w:val="005D546D"/>
    <w:rsid w:val="00645737"/>
    <w:rsid w:val="00653404"/>
    <w:rsid w:val="00681A41"/>
    <w:rsid w:val="006C4E63"/>
    <w:rsid w:val="0072480B"/>
    <w:rsid w:val="007622C2"/>
    <w:rsid w:val="00763532"/>
    <w:rsid w:val="0090020F"/>
    <w:rsid w:val="00961219"/>
    <w:rsid w:val="009A3022"/>
    <w:rsid w:val="009E7180"/>
    <w:rsid w:val="00A563BB"/>
    <w:rsid w:val="00AA0827"/>
    <w:rsid w:val="00AD0FE2"/>
    <w:rsid w:val="00AD1D13"/>
    <w:rsid w:val="00AE1CBE"/>
    <w:rsid w:val="00AE62AD"/>
    <w:rsid w:val="00B04BC0"/>
    <w:rsid w:val="00B30C70"/>
    <w:rsid w:val="00B5309B"/>
    <w:rsid w:val="00BF4673"/>
    <w:rsid w:val="00BF5A96"/>
    <w:rsid w:val="00C07C9E"/>
    <w:rsid w:val="00C1021B"/>
    <w:rsid w:val="00C47052"/>
    <w:rsid w:val="00C73743"/>
    <w:rsid w:val="00C774FC"/>
    <w:rsid w:val="00C82B93"/>
    <w:rsid w:val="00C94816"/>
    <w:rsid w:val="00CB019C"/>
    <w:rsid w:val="00CC7B7A"/>
    <w:rsid w:val="00CD1EDB"/>
    <w:rsid w:val="00D242B6"/>
    <w:rsid w:val="00D42E2C"/>
    <w:rsid w:val="00D52905"/>
    <w:rsid w:val="00D80E96"/>
    <w:rsid w:val="00D94FCC"/>
    <w:rsid w:val="00DD5576"/>
    <w:rsid w:val="00E14F84"/>
    <w:rsid w:val="00E41D17"/>
    <w:rsid w:val="00EE2A33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1F3A-2C7A-4B00-A0CF-E80AC326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4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2B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B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B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2B9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82B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B9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7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43"/>
  </w:style>
  <w:style w:type="paragraph" w:styleId="Footer">
    <w:name w:val="footer"/>
    <w:basedOn w:val="Normal"/>
    <w:link w:val="FooterChar"/>
    <w:uiPriority w:val="99"/>
    <w:unhideWhenUsed/>
    <w:rsid w:val="00C7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43"/>
  </w:style>
  <w:style w:type="paragraph" w:styleId="ListParagraph">
    <w:name w:val="List Paragraph"/>
    <w:basedOn w:val="Normal"/>
    <w:uiPriority w:val="34"/>
    <w:qFormat/>
    <w:rsid w:val="00545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0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B1F6-78CF-4ADB-BA7E-F666EFD5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connections</vt:lpstr>
    </vt:vector>
  </TitlesOfParts>
  <Company>eresol inc</Company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connections</dc:title>
  <dc:subject/>
  <dc:creator/>
  <cp:keywords/>
  <dc:description/>
  <cp:lastModifiedBy>Jainis</cp:lastModifiedBy>
  <cp:revision>13</cp:revision>
  <dcterms:created xsi:type="dcterms:W3CDTF">2016-02-29T17:06:00Z</dcterms:created>
  <dcterms:modified xsi:type="dcterms:W3CDTF">2016-02-29T17:33:00Z</dcterms:modified>
</cp:coreProperties>
</file>